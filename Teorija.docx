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cikli. While cikls. </w:t>
      </w:r>
      <w:r w:rsidDel="00000000" w:rsidR="00000000" w:rsidRPr="00000000">
        <w:rPr>
          <w:rtl w:val="0"/>
        </w:rPr>
        <w:t xml:space="preserve">www.w3schools.com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https://www.w3schools.com/python/python_while_loops.asp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sazarotie algoritmi. Python if, elif, else nosacījumi. </w:t>
      </w:r>
      <w:r w:rsidDel="00000000" w:rsidR="00000000" w:rsidRPr="00000000">
        <w:rPr>
          <w:rtl w:val="0"/>
        </w:rPr>
        <w:t xml:space="preserve">www.w3schools.com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https://www.w3schools.com/python/python_conditions.asp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teorija. Python programmēšanas pamati. Cikls for. </w:t>
      </w:r>
      <w:r w:rsidDel="00000000" w:rsidR="00000000" w:rsidRPr="00000000">
        <w:rPr>
          <w:rtl w:val="0"/>
        </w:rPr>
        <w:t xml:space="preserve">https://clevercode.lv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https://clevercode.lv/theory/document/23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Programmēšana II. Objektorientēta programmēšana un ārējās bibliotēkas. Teorija un pašpārbaude, darbs ar datnēm.  https://skolo.lv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https://skolo.lv/mod/hvp/view.php?id=22846278&amp;lang=en#h5pbookid=135153&amp;section=top&amp;chapter=h5p-interactive-book-chapter-396861fb-3e0e-4d3b-9f4d-8e27ecca8d50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Programmēšanas pamati ar valodu Python. (8.) Saraksti. 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http://home.lu.lv/~janiszu/courses/python/python3.pdf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Random modulis. Python random shuffle() metode. https://www.w3schools.com.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https://www.w3schools.com/python/ref_random_shuffle.asp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 metodes. https://www.w3schools.com.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https://www.w3schools.com/python/python_ref_file.asp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 sakārtošana. https://stackoverflow.com 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https://stackoverflow.com/questions/74250612/how-to-sort-data-inside-text-file-in-accending-order-in-python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Informācijas pievienošana datnei. https://www.tutorialspoint.com/ 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https://www.tutorialspoint.com/how-do-you-append-to-a-file-with-python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Dažādi iekavu veidi. https://discovery.cs.illinois.edu/</w:t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https://discovery.cs.illinois.edu/guides/Python-Fundamentals/brackets/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Datu skaitīšana. https://www.geeksforgeeks.org/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https://www.geeksforgeeks.org/enumerate-in-python/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7" w:type="default"/>
      <w:pgSz w:h="16834" w:w="11909" w:orient="portrait"/>
      <w:pgMar w:bottom="1440" w:top="1440" w:left="1440" w:right="832.2047244094489" w:header="720" w:footer="720"/>
      <w:pgNumType w:start="1"/>
      <w:sectPrChange w:author="gfujh tyikty" w:id="0" w:date="2025-01-23T12:25:22Z">
        <w:sectPr w:rsidR="000000" w:rsidDel="000000" w:rsidRPr="000000" w:rsidSect="000000">
          <w:pgMar w:bottom="1440" w:top="1440" w:left="1440" w:right="832.2047244094489" w:header="720" w:footer="720"/>
          <w:pgNumType w:start="1"/>
          <w:pgSz w:h="16834" w:w="11909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>
        <w:ins w:author="gfujh tyikty" w:id="1" w:date="2025-01-23T12:25:22Z"/>
      </w:rPr>
    </w:pPr>
    <w:ins w:author="gfujh tyikty" w:id="1" w:date="2025-01-23T12:25:2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ython/ref_random_shuffle.asp" TargetMode="External"/><Relationship Id="rId10" Type="http://schemas.openxmlformats.org/officeDocument/2006/relationships/hyperlink" Target="http://home.lu.lv/~janiszu/courses/python/python3.pdf" TargetMode="External"/><Relationship Id="rId13" Type="http://schemas.openxmlformats.org/officeDocument/2006/relationships/hyperlink" Target="https://stackoverflow.com/questions/74250612/how-to-sort-data-inside-text-file-in-accending-order-in-python" TargetMode="External"/><Relationship Id="rId12" Type="http://schemas.openxmlformats.org/officeDocument/2006/relationships/hyperlink" Target="https://www.w3schools.com/python/python_ref_fil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olo.lv/mod/hvp/view.php?id=22846278&amp;lang=en#h5pbookid=135153&amp;section=top&amp;chapter=h5p-interactive-book-chapter-396861fb-3e0e-4d3b-9f4d-8e27ecca8d50" TargetMode="External"/><Relationship Id="rId15" Type="http://schemas.openxmlformats.org/officeDocument/2006/relationships/hyperlink" Target="https://discovery.cs.illinois.edu/guides/Python-Fundamentals/brackets/" TargetMode="External"/><Relationship Id="rId14" Type="http://schemas.openxmlformats.org/officeDocument/2006/relationships/hyperlink" Target="https://www.tutorialspoint.com/how-do-you-append-to-a-file-with-python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geeksforgeeks.org/enumerate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while_loops.asp" TargetMode="External"/><Relationship Id="rId7" Type="http://schemas.openxmlformats.org/officeDocument/2006/relationships/hyperlink" Target="https://www.w3schools.com/python/python_conditions.asp" TargetMode="External"/><Relationship Id="rId8" Type="http://schemas.openxmlformats.org/officeDocument/2006/relationships/hyperlink" Target="https://clevercode.lv/theory/document/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